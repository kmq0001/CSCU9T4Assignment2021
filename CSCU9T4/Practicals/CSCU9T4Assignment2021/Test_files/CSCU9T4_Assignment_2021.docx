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5EFD" w14:textId="7168B2A0" w:rsidR="00F87F37" w:rsidRDefault="00F87F37" w:rsidP="00F87F37">
      <w:pPr>
        <w:pStyle w:val="Title"/>
      </w:pPr>
      <w:r>
        <w:t>CSCU9T4  -- Assignment</w:t>
      </w:r>
      <w:r w:rsidR="001F77D1">
        <w:t>, Spring 2021</w:t>
      </w:r>
    </w:p>
    <w:p w14:paraId="37C35E9A" w14:textId="057E2112" w:rsidR="009A695F" w:rsidRDefault="009A695F" w:rsidP="009A695F">
      <w:pPr>
        <w:pStyle w:val="Heading1"/>
        <w:numPr>
          <w:ilvl w:val="0"/>
          <w:numId w:val="3"/>
        </w:numPr>
      </w:pPr>
      <w:r>
        <w:t>Introduction</w:t>
      </w:r>
    </w:p>
    <w:p w14:paraId="52C7724D" w14:textId="08EB3AE5" w:rsidR="009A695F" w:rsidRDefault="009A695F" w:rsidP="009A695F">
      <w:r>
        <w:t>This is the assignment for CSCU9T4 Managing Information. It is a single software development project, partitioned into</w:t>
      </w:r>
      <w:r w:rsidR="00D242CB">
        <w:t xml:space="preserve"> 2</w:t>
      </w:r>
      <w:r>
        <w:t xml:space="preserve"> sections. </w:t>
      </w:r>
    </w:p>
    <w:p w14:paraId="771B4A0E" w14:textId="69174729" w:rsidR="009A695F" w:rsidRDefault="009A695F" w:rsidP="009A695F">
      <w:r>
        <w:t>Full marks for the assignment are 100 points and they are divided as follows:</w:t>
      </w:r>
    </w:p>
    <w:p w14:paraId="3D11DE6A" w14:textId="176AC602" w:rsidR="009A695F" w:rsidRPr="009A695F" w:rsidRDefault="00D242CB" w:rsidP="009A69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Java Object-oriented p</w:t>
      </w:r>
      <w:r w:rsidR="009A695F" w:rsidRPr="009A695F">
        <w:rPr>
          <w:b/>
          <w:bCs/>
        </w:rPr>
        <w:t>rogramming</w:t>
      </w:r>
      <w:r>
        <w:rPr>
          <w:b/>
          <w:bCs/>
        </w:rPr>
        <w:t xml:space="preserve"> 75 points, thereof:</w:t>
      </w:r>
    </w:p>
    <w:p w14:paraId="4D07DB9D" w14:textId="7F234C6F" w:rsidR="00D242CB" w:rsidRDefault="009A695F" w:rsidP="00D242CB">
      <w:pPr>
        <w:pStyle w:val="ListParagraph"/>
        <w:numPr>
          <w:ilvl w:val="1"/>
          <w:numId w:val="4"/>
        </w:numPr>
      </w:pPr>
      <w:r>
        <w:t>Program implementation 60 points</w:t>
      </w:r>
    </w:p>
    <w:p w14:paraId="242BA482" w14:textId="0B961812" w:rsidR="009A695F" w:rsidRDefault="009A695F" w:rsidP="009A695F">
      <w:pPr>
        <w:pStyle w:val="ListParagraph"/>
        <w:numPr>
          <w:ilvl w:val="1"/>
          <w:numId w:val="4"/>
        </w:numPr>
      </w:pPr>
      <w:r>
        <w:t>Coding practices and style 10 points</w:t>
      </w:r>
    </w:p>
    <w:p w14:paraId="60AF4526" w14:textId="0277688C" w:rsidR="009A695F" w:rsidRDefault="009A695F" w:rsidP="009A695F">
      <w:pPr>
        <w:pStyle w:val="ListParagraph"/>
        <w:numPr>
          <w:ilvl w:val="1"/>
          <w:numId w:val="4"/>
        </w:numPr>
      </w:pPr>
      <w:r>
        <w:t>Documentation 5 points</w:t>
      </w:r>
    </w:p>
    <w:p w14:paraId="0A61C89C" w14:textId="2510FA9B" w:rsidR="009A695F" w:rsidRPr="009A695F" w:rsidRDefault="009A695F" w:rsidP="009A695F">
      <w:pPr>
        <w:pStyle w:val="ListParagraph"/>
        <w:numPr>
          <w:ilvl w:val="0"/>
          <w:numId w:val="4"/>
        </w:numPr>
        <w:rPr>
          <w:b/>
          <w:bCs/>
        </w:rPr>
      </w:pPr>
      <w:r w:rsidRPr="009A695F">
        <w:rPr>
          <w:b/>
          <w:bCs/>
        </w:rPr>
        <w:t>XML</w:t>
      </w:r>
      <w:r w:rsidR="00D242CB">
        <w:rPr>
          <w:b/>
          <w:bCs/>
        </w:rPr>
        <w:t xml:space="preserve"> 25 points, thereof:</w:t>
      </w:r>
    </w:p>
    <w:p w14:paraId="0893FA0D" w14:textId="4D4910C8" w:rsidR="009A695F" w:rsidRDefault="009A695F" w:rsidP="009A695F">
      <w:pPr>
        <w:pStyle w:val="ListParagraph"/>
        <w:numPr>
          <w:ilvl w:val="1"/>
          <w:numId w:val="4"/>
        </w:numPr>
      </w:pPr>
      <w:r>
        <w:t>XML schema definition 5 points</w:t>
      </w:r>
    </w:p>
    <w:p w14:paraId="0715A32C" w14:textId="112C2C72" w:rsidR="009A695F" w:rsidRPr="009A695F" w:rsidRDefault="009A695F" w:rsidP="009A695F">
      <w:pPr>
        <w:pStyle w:val="ListParagraph"/>
        <w:numPr>
          <w:ilvl w:val="1"/>
          <w:numId w:val="4"/>
        </w:numPr>
      </w:pPr>
      <w:r>
        <w:t>XML to HTML implementation 20 points</w:t>
      </w:r>
    </w:p>
    <w:p w14:paraId="6E8709AA" w14:textId="0A7A30B3" w:rsidR="00D242CB" w:rsidRPr="00D242CB" w:rsidRDefault="00D242CB" w:rsidP="00D242CB">
      <w:pPr>
        <w:pStyle w:val="Heading2"/>
        <w:rPr>
          <w:b/>
          <w:bCs/>
        </w:rPr>
      </w:pPr>
      <w:r>
        <w:t>Academic Integrity (</w:t>
      </w:r>
      <w:r>
        <w:rPr>
          <w:b/>
          <w:bCs/>
        </w:rPr>
        <w:t>please read)</w:t>
      </w:r>
    </w:p>
    <w:p w14:paraId="165221C7" w14:textId="7AA32537" w:rsidR="009A695F" w:rsidRDefault="00D242CB" w:rsidP="00BC6753">
      <w:r>
        <w:t>All w</w:t>
      </w:r>
      <w:r w:rsidR="009A695F" w:rsidRPr="009A695F">
        <w:t>ork which is submitted for assessment must be</w:t>
      </w:r>
      <w:r>
        <w:t xml:space="preserve"> </w:t>
      </w:r>
      <w:r w:rsidRPr="00D242CB">
        <w:rPr>
          <w:b/>
          <w:bCs/>
        </w:rPr>
        <w:t>entirely</w:t>
      </w:r>
      <w:r w:rsidR="009A695F" w:rsidRPr="00D242CB">
        <w:rPr>
          <w:b/>
          <w:bCs/>
        </w:rPr>
        <w:t xml:space="preserve"> your own work</w:t>
      </w:r>
      <w:r w:rsidR="009A695F" w:rsidRPr="009A695F">
        <w:t>. You are permitted to adapt the code you worked on for the practical</w:t>
      </w:r>
      <w:r>
        <w:t xml:space="preserve"> exercises and you are allowed to discuss the subject and material of this assignment in general terms with your fellow students. However, all sharing of code and/or solutions to specific tasks (in full or portion) is strictly forbidden.</w:t>
      </w:r>
      <w:r w:rsidR="001F1AB9">
        <w:t xml:space="preserve"> Any suspicion of </w:t>
      </w:r>
      <w:r w:rsidR="00D9131D">
        <w:t>sharing will be inspected/investigated thoroughly.</w:t>
      </w:r>
      <w:r w:rsidR="009A695F" w:rsidRPr="009A695F">
        <w:t xml:space="preserve"> The penalties for </w:t>
      </w:r>
      <w:r>
        <w:t>academic misconduct</w:t>
      </w:r>
      <w:r w:rsidR="009A695F" w:rsidRPr="009A695F">
        <w:t xml:space="preserve"> can be severe. The University has a formal policy on </w:t>
      </w:r>
      <w:r w:rsidR="009A695F">
        <w:t>academic integrity</w:t>
      </w:r>
      <w:r w:rsidR="009A695F" w:rsidRPr="009A695F">
        <w:t xml:space="preserve"> which can be found at:</w:t>
      </w:r>
    </w:p>
    <w:p w14:paraId="10A6B794" w14:textId="2A23B097" w:rsidR="009A695F" w:rsidRDefault="001F77D1" w:rsidP="00BC6753">
      <w:hyperlink r:id="rId7" w:history="1">
        <w:r w:rsidR="009A695F" w:rsidRPr="00850808">
          <w:rPr>
            <w:rStyle w:val="Hyperlink"/>
          </w:rPr>
          <w:t>https://www.stir.ac.uk/about/professional-services/student-academic-and-corporate-services/academic-registry/academic-policy-and-practice/quality-handbook/academic-integrity-policy-and-academic-misconduct-procedure/</w:t>
        </w:r>
      </w:hyperlink>
    </w:p>
    <w:p w14:paraId="54B39260" w14:textId="77777777" w:rsidR="009A695F" w:rsidRDefault="009A695F" w:rsidP="00BC6753"/>
    <w:p w14:paraId="569B5783" w14:textId="343F10D7" w:rsidR="009A695F" w:rsidRDefault="00D242CB" w:rsidP="00D242CB">
      <w:pPr>
        <w:pStyle w:val="Heading1"/>
        <w:numPr>
          <w:ilvl w:val="0"/>
          <w:numId w:val="3"/>
        </w:numPr>
      </w:pPr>
      <w:r>
        <w:t>Programming (75/100)</w:t>
      </w:r>
    </w:p>
    <w:p w14:paraId="4B8E0BE5" w14:textId="59C491D2" w:rsidR="00083196" w:rsidRDefault="00083196" w:rsidP="00C977C3">
      <w:pPr>
        <w:pStyle w:val="Heading2"/>
        <w:numPr>
          <w:ilvl w:val="0"/>
          <w:numId w:val="12"/>
        </w:numPr>
      </w:pPr>
      <w:r>
        <w:t>Introduction</w:t>
      </w:r>
    </w:p>
    <w:p w14:paraId="7033D941" w14:textId="16B214E0" w:rsidR="00D242CB" w:rsidRDefault="00D242CB" w:rsidP="00D242CB">
      <w:r w:rsidRPr="00535752">
        <w:t>Th</w:t>
      </w:r>
      <w:r>
        <w:t>e goal of th</w:t>
      </w:r>
      <w:r w:rsidRPr="00535752">
        <w:t xml:space="preserve">is </w:t>
      </w:r>
      <w:r>
        <w:t xml:space="preserve">part of the </w:t>
      </w:r>
      <w:r w:rsidRPr="00535752">
        <w:t>assignment is to exercise your skills in programming in Java. You will read a file containing some information and use this information to create a set of objects. In addition, in response to some user interaction, you may produce some output files. The assignment aims to test you on the material in the module CSCU9T4: that is, on the structuring and use of objects, and on the writing of resilient programs. The marking will concentrate on the structure of the program, on the documentation – and on whether it actually works!</w:t>
      </w:r>
    </w:p>
    <w:p w14:paraId="645EB778" w14:textId="2B7FB7C4" w:rsidR="00D242CB" w:rsidRPr="00535752" w:rsidRDefault="00D242CB" w:rsidP="00D242CB">
      <w:r w:rsidRPr="00535752">
        <w:t>Completion of this task requires a number of technical Java requirements:</w:t>
      </w:r>
    </w:p>
    <w:p w14:paraId="20B15BE6" w14:textId="3E5C080A" w:rsidR="00D242CB" w:rsidRPr="00535752" w:rsidRDefault="00083196" w:rsidP="00D242CB">
      <w:pPr>
        <w:pStyle w:val="ListParagraph"/>
        <w:numPr>
          <w:ilvl w:val="0"/>
          <w:numId w:val="5"/>
        </w:numPr>
      </w:pPr>
      <w:r>
        <w:t>C</w:t>
      </w:r>
      <w:r w:rsidR="00D242CB" w:rsidRPr="00535752">
        <w:t>reation and description of a suitable object model in which to store the data (using the information below),</w:t>
      </w:r>
    </w:p>
    <w:p w14:paraId="19D8E724" w14:textId="0250818A" w:rsidR="00D242CB" w:rsidRDefault="00D242CB" w:rsidP="00D242CB">
      <w:pPr>
        <w:pStyle w:val="ListParagraph"/>
        <w:numPr>
          <w:ilvl w:val="0"/>
          <w:numId w:val="5"/>
        </w:numPr>
      </w:pPr>
      <w:r w:rsidRPr="00535752">
        <w:t>construction of the GUI to browse and amend the data (e.g.</w:t>
      </w:r>
      <w:r w:rsidR="00083196">
        <w:t>,</w:t>
      </w:r>
      <w:r w:rsidRPr="00535752">
        <w:t xml:space="preserve"> based on that from the practical</w:t>
      </w:r>
      <w:r w:rsidR="00083196">
        <w:t xml:space="preserve"> exercises</w:t>
      </w:r>
      <w:r w:rsidRPr="00535752">
        <w:t>),</w:t>
      </w:r>
    </w:p>
    <w:p w14:paraId="0820E3AF" w14:textId="38342B6D" w:rsidR="00D242CB" w:rsidRDefault="00D242CB" w:rsidP="00D242CB">
      <w:pPr>
        <w:pStyle w:val="ListParagraph"/>
        <w:numPr>
          <w:ilvl w:val="0"/>
          <w:numId w:val="5"/>
        </w:numPr>
      </w:pPr>
      <w:r w:rsidRPr="00535752">
        <w:t>reading</w:t>
      </w:r>
      <w:r w:rsidR="00083196">
        <w:t>,</w:t>
      </w:r>
      <w:r w:rsidRPr="00535752">
        <w:t xml:space="preserve"> parsing</w:t>
      </w:r>
      <w:r w:rsidR="00083196">
        <w:t>, and validating</w:t>
      </w:r>
      <w:r w:rsidRPr="00535752">
        <w:t xml:space="preserve"> a</w:t>
      </w:r>
      <w:r>
        <w:t>n</w:t>
      </w:r>
      <w:r w:rsidRPr="00535752">
        <w:t xml:space="preserve"> </w:t>
      </w:r>
      <w:r>
        <w:t>XML</w:t>
      </w:r>
      <w:r w:rsidRPr="00535752">
        <w:t xml:space="preserve"> file</w:t>
      </w:r>
      <w:r w:rsidR="00A113C4">
        <w:t xml:space="preserve"> (with SAX or DOM representation)</w:t>
      </w:r>
      <w:r>
        <w:t>,</w:t>
      </w:r>
    </w:p>
    <w:p w14:paraId="5BD9FC63" w14:textId="532EAB1D" w:rsidR="00083196" w:rsidRDefault="00C50DF2" w:rsidP="00083196">
      <w:pPr>
        <w:pStyle w:val="ListParagraph"/>
        <w:numPr>
          <w:ilvl w:val="0"/>
          <w:numId w:val="5"/>
        </w:numPr>
      </w:pPr>
      <w:r>
        <w:t xml:space="preserve">using Java to </w:t>
      </w:r>
      <w:r w:rsidR="00D242CB" w:rsidRPr="00535752">
        <w:t>writ</w:t>
      </w:r>
      <w:r>
        <w:t>e</w:t>
      </w:r>
      <w:r w:rsidR="00D242CB" w:rsidRPr="00535752">
        <w:t xml:space="preserve"> </w:t>
      </w:r>
      <w:r w:rsidR="00D242CB">
        <w:t>an</w:t>
      </w:r>
      <w:r w:rsidR="00D242CB" w:rsidRPr="00535752">
        <w:t xml:space="preserve"> </w:t>
      </w:r>
      <w:r w:rsidR="00D242CB">
        <w:t>XML</w:t>
      </w:r>
      <w:r w:rsidR="00D242CB" w:rsidRPr="00535752">
        <w:t xml:space="preserve"> file.</w:t>
      </w:r>
    </w:p>
    <w:p w14:paraId="17F9D43C" w14:textId="447D1A96" w:rsidR="00083196" w:rsidRDefault="00083196" w:rsidP="00C977C3">
      <w:pPr>
        <w:pStyle w:val="Heading2"/>
        <w:numPr>
          <w:ilvl w:val="0"/>
          <w:numId w:val="6"/>
        </w:numPr>
      </w:pPr>
      <w:r>
        <w:lastRenderedPageBreak/>
        <w:t>The system to implement</w:t>
      </w:r>
    </w:p>
    <w:p w14:paraId="024E7383" w14:textId="0C11ABE4" w:rsidR="00083196" w:rsidRDefault="00083196" w:rsidP="00083196">
      <w:r>
        <w:t xml:space="preserve">Implementing the system to the requirements below is worth 60% of your total mark for the assignment, good coding practices (e.g., consistency, tidiness/readability of your code, and reasonable structural choices) is worth another </w:t>
      </w:r>
      <w:r w:rsidR="000462C0">
        <w:t>1</w:t>
      </w:r>
      <w:r>
        <w:t>0%, and documentation (</w:t>
      </w:r>
      <w:r w:rsidR="00012941">
        <w:t>concise, clear and helpful Javadoc comments) is worth 5%.</w:t>
      </w:r>
    </w:p>
    <w:p w14:paraId="7171B5BE" w14:textId="5832593E" w:rsidR="00012941" w:rsidRDefault="00012941" w:rsidP="00083196">
      <w:r>
        <w:t>Your goal is to create a Java program that allows researchers to collect and keep track of academic references (citations)</w:t>
      </w:r>
      <w:r w:rsidR="000462C0">
        <w:t>:</w:t>
      </w:r>
      <w:r w:rsidR="006046E3">
        <w:t xml:space="preserve"> a simplistic bibliography</w:t>
      </w:r>
      <w:r>
        <w:t>. These are the requirements of the System:</w:t>
      </w:r>
    </w:p>
    <w:p w14:paraId="4A99493A" w14:textId="232B56BD" w:rsidR="00012941" w:rsidRDefault="00012941" w:rsidP="00012941">
      <w:pPr>
        <w:pStyle w:val="ListParagraph"/>
        <w:numPr>
          <w:ilvl w:val="0"/>
          <w:numId w:val="5"/>
        </w:numPr>
      </w:pPr>
      <w:r>
        <w:t>Users should be able to add references manually through a GUI.</w:t>
      </w:r>
    </w:p>
    <w:p w14:paraId="50AB6076" w14:textId="0F1ECCEA" w:rsidR="006046E3" w:rsidRDefault="006046E3" w:rsidP="006046E3">
      <w:pPr>
        <w:pStyle w:val="ListParagraph"/>
        <w:numPr>
          <w:ilvl w:val="1"/>
          <w:numId w:val="5"/>
        </w:numPr>
      </w:pPr>
      <w:r>
        <w:t>They should be able to omit information without getting an error</w:t>
      </w:r>
    </w:p>
    <w:p w14:paraId="765E1A54" w14:textId="71D25361" w:rsidR="0094529B" w:rsidRDefault="0094529B" w:rsidP="0094529B">
      <w:pPr>
        <w:pStyle w:val="ListParagraph"/>
        <w:numPr>
          <w:ilvl w:val="0"/>
          <w:numId w:val="5"/>
        </w:numPr>
      </w:pPr>
      <w:r>
        <w:t>Each reference should hold the following information (we omit some essential info traditionally used by bibliographies):</w:t>
      </w:r>
    </w:p>
    <w:p w14:paraId="3AC9DBE9" w14:textId="590898B6" w:rsidR="0094529B" w:rsidRDefault="0094529B" w:rsidP="0094529B">
      <w:pPr>
        <w:pStyle w:val="ListParagraph"/>
        <w:numPr>
          <w:ilvl w:val="1"/>
          <w:numId w:val="5"/>
        </w:numPr>
      </w:pPr>
      <w:r>
        <w:t>The title</w:t>
      </w:r>
    </w:p>
    <w:p w14:paraId="39D76020" w14:textId="6F5010D0" w:rsidR="0094529B" w:rsidRDefault="0094529B" w:rsidP="0094529B">
      <w:pPr>
        <w:pStyle w:val="ListParagraph"/>
        <w:numPr>
          <w:ilvl w:val="1"/>
          <w:numId w:val="5"/>
        </w:numPr>
      </w:pPr>
      <w:r>
        <w:t>The type of publication</w:t>
      </w:r>
    </w:p>
    <w:p w14:paraId="7BA390C3" w14:textId="10DBB313" w:rsidR="0094529B" w:rsidRDefault="0094529B" w:rsidP="0094529B">
      <w:pPr>
        <w:pStyle w:val="ListParagraph"/>
        <w:numPr>
          <w:ilvl w:val="1"/>
          <w:numId w:val="5"/>
        </w:numPr>
      </w:pPr>
      <w:r>
        <w:t>A list of Authors</w:t>
      </w:r>
    </w:p>
    <w:p w14:paraId="5771A330" w14:textId="3F4DC418" w:rsidR="0094529B" w:rsidRDefault="0094529B" w:rsidP="0094529B">
      <w:pPr>
        <w:pStyle w:val="ListParagraph"/>
        <w:numPr>
          <w:ilvl w:val="1"/>
          <w:numId w:val="5"/>
        </w:numPr>
      </w:pPr>
      <w:r>
        <w:t>The year of publication</w:t>
      </w:r>
    </w:p>
    <w:p w14:paraId="6F254B50" w14:textId="74C40A5D" w:rsidR="0094529B" w:rsidRDefault="0094529B" w:rsidP="0094529B">
      <w:pPr>
        <w:pStyle w:val="ListParagraph"/>
        <w:numPr>
          <w:ilvl w:val="1"/>
          <w:numId w:val="5"/>
        </w:numPr>
      </w:pPr>
      <w:r>
        <w:t>Name of the publisher</w:t>
      </w:r>
    </w:p>
    <w:p w14:paraId="1FCE9643" w14:textId="1B6441EC" w:rsidR="0094529B" w:rsidRDefault="0094529B" w:rsidP="0094529B">
      <w:pPr>
        <w:pStyle w:val="ListParagraph"/>
        <w:numPr>
          <w:ilvl w:val="1"/>
          <w:numId w:val="5"/>
        </w:numPr>
      </w:pPr>
      <w:r>
        <w:t>The Digital Object Identifier (DOI)</w:t>
      </w:r>
    </w:p>
    <w:p w14:paraId="7041CD01" w14:textId="4D569631" w:rsidR="0094529B" w:rsidRDefault="0094529B" w:rsidP="0094529B">
      <w:pPr>
        <w:pStyle w:val="ListParagraph"/>
        <w:numPr>
          <w:ilvl w:val="1"/>
          <w:numId w:val="5"/>
        </w:numPr>
      </w:pPr>
      <w:r>
        <w:t>The date added to the system</w:t>
      </w:r>
      <w:r w:rsidR="00711658">
        <w:t xml:space="preserve"> (can be omitted</w:t>
      </w:r>
      <w:r w:rsidR="000462C0">
        <w:t xml:space="preserve"> by the user</w:t>
      </w:r>
      <w:r w:rsidR="00711658">
        <w:t xml:space="preserve"> and </w:t>
      </w:r>
      <w:r w:rsidR="000462C0">
        <w:t xml:space="preserve">the system </w:t>
      </w:r>
      <w:r w:rsidR="00711658">
        <w:t>will then add it automatically)</w:t>
      </w:r>
    </w:p>
    <w:p w14:paraId="6B018023" w14:textId="65F5B2BE" w:rsidR="0094529B" w:rsidRDefault="00012941" w:rsidP="0094529B">
      <w:pPr>
        <w:pStyle w:val="ListParagraph"/>
        <w:numPr>
          <w:ilvl w:val="0"/>
          <w:numId w:val="5"/>
        </w:numPr>
      </w:pPr>
      <w:r>
        <w:t>For simplicity we only assume there are 3 types</w:t>
      </w:r>
      <w:r w:rsidR="0094529B">
        <w:t xml:space="preserve"> of publications and each holds additional information:</w:t>
      </w:r>
    </w:p>
    <w:p w14:paraId="0D029978" w14:textId="1DD71152" w:rsidR="0094529B" w:rsidRDefault="0094529B" w:rsidP="0094529B">
      <w:pPr>
        <w:pStyle w:val="ListParagraph"/>
        <w:numPr>
          <w:ilvl w:val="1"/>
          <w:numId w:val="5"/>
        </w:numPr>
      </w:pPr>
      <w:r>
        <w:t>Journal papers</w:t>
      </w:r>
    </w:p>
    <w:p w14:paraId="5EC038A6" w14:textId="436B2BBE" w:rsidR="0094529B" w:rsidRDefault="0094529B" w:rsidP="0094529B">
      <w:pPr>
        <w:pStyle w:val="ListParagraph"/>
        <w:numPr>
          <w:ilvl w:val="2"/>
          <w:numId w:val="5"/>
        </w:numPr>
      </w:pPr>
      <w:r>
        <w:t>The name of the journal</w:t>
      </w:r>
    </w:p>
    <w:p w14:paraId="0179E5E1" w14:textId="5D657D66" w:rsidR="00711658" w:rsidRDefault="00711658" w:rsidP="0094529B">
      <w:pPr>
        <w:pStyle w:val="ListParagraph"/>
        <w:numPr>
          <w:ilvl w:val="2"/>
          <w:numId w:val="5"/>
        </w:numPr>
      </w:pPr>
      <w:r>
        <w:t>The volume and issue</w:t>
      </w:r>
    </w:p>
    <w:p w14:paraId="37C653BB" w14:textId="3233856C" w:rsidR="0094529B" w:rsidRDefault="0094529B" w:rsidP="0094529B">
      <w:pPr>
        <w:pStyle w:val="ListParagraph"/>
        <w:numPr>
          <w:ilvl w:val="1"/>
          <w:numId w:val="5"/>
        </w:numPr>
      </w:pPr>
      <w:r>
        <w:t>Conference papers</w:t>
      </w:r>
    </w:p>
    <w:p w14:paraId="7D926010" w14:textId="71EBDDE4" w:rsidR="0094529B" w:rsidRDefault="0094529B" w:rsidP="0094529B">
      <w:pPr>
        <w:pStyle w:val="ListParagraph"/>
        <w:numPr>
          <w:ilvl w:val="2"/>
          <w:numId w:val="5"/>
        </w:numPr>
      </w:pPr>
      <w:r>
        <w:t>The name of the conference</w:t>
      </w:r>
    </w:p>
    <w:p w14:paraId="00AC6187" w14:textId="60917693" w:rsidR="0094529B" w:rsidRDefault="0094529B" w:rsidP="0094529B">
      <w:pPr>
        <w:pStyle w:val="ListParagraph"/>
        <w:numPr>
          <w:ilvl w:val="2"/>
          <w:numId w:val="5"/>
        </w:numPr>
      </w:pPr>
      <w:r>
        <w:t>The location of the conference</w:t>
      </w:r>
    </w:p>
    <w:p w14:paraId="35FE8DF2" w14:textId="477EBCD8" w:rsidR="0094529B" w:rsidRDefault="0094529B" w:rsidP="0094529B">
      <w:pPr>
        <w:pStyle w:val="ListParagraph"/>
        <w:numPr>
          <w:ilvl w:val="1"/>
          <w:numId w:val="5"/>
        </w:numPr>
      </w:pPr>
      <w:r>
        <w:t>Book chapters</w:t>
      </w:r>
    </w:p>
    <w:p w14:paraId="641F8355" w14:textId="55141571" w:rsidR="0094529B" w:rsidRDefault="0094529B" w:rsidP="0094529B">
      <w:pPr>
        <w:pStyle w:val="ListParagraph"/>
        <w:numPr>
          <w:ilvl w:val="2"/>
          <w:numId w:val="5"/>
        </w:numPr>
      </w:pPr>
      <w:r>
        <w:t>The title of the book</w:t>
      </w:r>
    </w:p>
    <w:p w14:paraId="7E87688A" w14:textId="40BC3895" w:rsidR="00711658" w:rsidRDefault="00711658" w:rsidP="0094529B">
      <w:pPr>
        <w:pStyle w:val="ListParagraph"/>
        <w:numPr>
          <w:ilvl w:val="2"/>
          <w:numId w:val="5"/>
        </w:numPr>
      </w:pPr>
      <w:r>
        <w:t>The name of the editor</w:t>
      </w:r>
    </w:p>
    <w:p w14:paraId="418A9CA1" w14:textId="0D328F18" w:rsidR="00711658" w:rsidRDefault="00711658" w:rsidP="00711658">
      <w:pPr>
        <w:pStyle w:val="ListParagraph"/>
        <w:numPr>
          <w:ilvl w:val="0"/>
          <w:numId w:val="5"/>
        </w:numPr>
      </w:pPr>
      <w:r>
        <w:t>The system should implement the following search options which should return a string that could be copied directly into a bibliography (the citations should be ordered in alphabetical order of the first author):</w:t>
      </w:r>
    </w:p>
    <w:p w14:paraId="5AA403C8" w14:textId="51510D0B" w:rsidR="00711658" w:rsidRDefault="00711658" w:rsidP="00711658">
      <w:pPr>
        <w:pStyle w:val="ListParagraph"/>
        <w:numPr>
          <w:ilvl w:val="1"/>
          <w:numId w:val="5"/>
        </w:numPr>
      </w:pPr>
      <w:r>
        <w:t>Find all citations from a specific journal</w:t>
      </w:r>
    </w:p>
    <w:p w14:paraId="2D6E4BB8" w14:textId="2CB6990F" w:rsidR="00711658" w:rsidRDefault="00711658" w:rsidP="00711658">
      <w:pPr>
        <w:pStyle w:val="ListParagraph"/>
        <w:numPr>
          <w:ilvl w:val="1"/>
          <w:numId w:val="5"/>
        </w:numPr>
      </w:pPr>
      <w:r>
        <w:t>Find all citations from a specific conference venue</w:t>
      </w:r>
    </w:p>
    <w:p w14:paraId="741A9C14" w14:textId="67A854B2" w:rsidR="00711658" w:rsidRDefault="00711658" w:rsidP="00711658">
      <w:pPr>
        <w:pStyle w:val="ListParagraph"/>
        <w:numPr>
          <w:ilvl w:val="1"/>
          <w:numId w:val="5"/>
        </w:numPr>
      </w:pPr>
      <w:r>
        <w:t>Find all citations from a specific Publisher</w:t>
      </w:r>
    </w:p>
    <w:p w14:paraId="3FC62DB8" w14:textId="4D018268" w:rsidR="00711658" w:rsidRDefault="00711658" w:rsidP="00711658">
      <w:pPr>
        <w:pStyle w:val="ListParagraph"/>
        <w:numPr>
          <w:ilvl w:val="0"/>
          <w:numId w:val="5"/>
        </w:numPr>
      </w:pPr>
      <w:r>
        <w:t>The user should be able to import many</w:t>
      </w:r>
      <w:r w:rsidR="00B81C39">
        <w:t xml:space="preserve"> citations at once by reading them from a csv document (example</w:t>
      </w:r>
      <w:r w:rsidR="006046E3">
        <w:t>s</w:t>
      </w:r>
      <w:r w:rsidR="00B81C39">
        <w:t xml:space="preserve"> </w:t>
      </w:r>
      <w:r w:rsidR="006046E3">
        <w:t>are</w:t>
      </w:r>
      <w:r w:rsidR="00B81C39">
        <w:t xml:space="preserve"> provided)</w:t>
      </w:r>
    </w:p>
    <w:p w14:paraId="636E3156" w14:textId="337B5D82" w:rsidR="00B81C39" w:rsidRDefault="00B81C39" w:rsidP="00B81C39">
      <w:pPr>
        <w:pStyle w:val="ListParagraph"/>
        <w:numPr>
          <w:ilvl w:val="1"/>
          <w:numId w:val="5"/>
        </w:numPr>
      </w:pPr>
      <w:r>
        <w:t xml:space="preserve">The import functionality should be able to </w:t>
      </w:r>
      <w:r w:rsidR="006046E3">
        <w:t>figure out the type of reference from what fields are present and contain information.</w:t>
      </w:r>
    </w:p>
    <w:p w14:paraId="1EBF22DD" w14:textId="53C602CD" w:rsidR="006046E3" w:rsidRDefault="006046E3" w:rsidP="006046E3">
      <w:pPr>
        <w:pStyle w:val="ListParagraph"/>
        <w:numPr>
          <w:ilvl w:val="0"/>
          <w:numId w:val="5"/>
        </w:numPr>
      </w:pPr>
      <w:r>
        <w:t xml:space="preserve">The user should be able to export </w:t>
      </w:r>
      <w:r w:rsidR="00F31FA0">
        <w:t>citations to a file in the following ways:</w:t>
      </w:r>
    </w:p>
    <w:p w14:paraId="1E65936C" w14:textId="1CA161CE" w:rsidR="00F31FA0" w:rsidRDefault="00F31FA0" w:rsidP="00F31FA0">
      <w:pPr>
        <w:pStyle w:val="ListParagraph"/>
        <w:numPr>
          <w:ilvl w:val="1"/>
          <w:numId w:val="5"/>
        </w:numPr>
      </w:pPr>
      <w:r>
        <w:t>To an XML file that conforms to a schema. The user provides the schema file as input to the operation</w:t>
      </w:r>
    </w:p>
    <w:p w14:paraId="7631E88F" w14:textId="18C24600" w:rsidR="00F31FA0" w:rsidRDefault="00F31FA0" w:rsidP="00F31FA0">
      <w:pPr>
        <w:pStyle w:val="ListParagraph"/>
        <w:numPr>
          <w:ilvl w:val="1"/>
          <w:numId w:val="5"/>
        </w:numPr>
      </w:pPr>
      <w:r>
        <w:t>To a .txt file</w:t>
      </w:r>
      <w:r w:rsidR="00C47B0B">
        <w:t xml:space="preserve"> with</w:t>
      </w:r>
      <w:r>
        <w:t xml:space="preserve"> the same text as from the search</w:t>
      </w:r>
    </w:p>
    <w:p w14:paraId="5F7FDA5F" w14:textId="7F0298E1" w:rsidR="00F31FA0" w:rsidRDefault="00F31FA0" w:rsidP="00F31FA0">
      <w:pPr>
        <w:pStyle w:val="ListParagraph"/>
        <w:numPr>
          <w:ilvl w:val="1"/>
          <w:numId w:val="5"/>
        </w:numPr>
      </w:pPr>
      <w:r>
        <w:lastRenderedPageBreak/>
        <w:t xml:space="preserve">In addition to all </w:t>
      </w:r>
      <w:r w:rsidR="001423D3">
        <w:t>citations, the user should also be able to export e</w:t>
      </w:r>
      <w:r>
        <w:t xml:space="preserve">ach search option from above </w:t>
      </w:r>
      <w:r w:rsidR="001423D3">
        <w:t>to the 2 file formats</w:t>
      </w:r>
    </w:p>
    <w:p w14:paraId="21AFFCC1" w14:textId="0EB7C57B" w:rsidR="001423D3" w:rsidRDefault="001423D3" w:rsidP="001423D3">
      <w:r>
        <w:t xml:space="preserve">You are provided with an </w:t>
      </w:r>
      <w:r w:rsidR="000810F8">
        <w:t>“empty” (very reduced)</w:t>
      </w:r>
      <w:r>
        <w:t xml:space="preserve"> </w:t>
      </w:r>
      <w:proofErr w:type="spellStart"/>
      <w:r>
        <w:t>Netbeans</w:t>
      </w:r>
      <w:proofErr w:type="spellEnd"/>
      <w:r>
        <w:t xml:space="preserve"> Maven project with a Junit test suite from which you should start your implementation</w:t>
      </w:r>
      <w:r w:rsidR="00AC0DA9">
        <w:t xml:space="preserve">. If you are using GitHub, then fork it to a private repository </w:t>
      </w:r>
      <w:r w:rsidR="00C5528A">
        <w:t>before checking out a local copy</w:t>
      </w:r>
      <w:r>
        <w:t>.</w:t>
      </w:r>
      <w:r w:rsidR="00C5528A">
        <w:t xml:space="preserve"> Alternatively, you can download the zip file </w:t>
      </w:r>
      <w:r w:rsidR="006041FA">
        <w:t>from Canvas.</w:t>
      </w:r>
      <w:r>
        <w:t xml:space="preserve"> Figure 1</w:t>
      </w:r>
      <w:r w:rsidR="002B2CE1">
        <w:t xml:space="preserve"> (classdiagram.png)</w:t>
      </w:r>
      <w:r>
        <w:t xml:space="preserve"> displays the class diagram as it will be tested. At minimum, your code </w:t>
      </w:r>
      <w:r w:rsidR="00CA1E6E">
        <w:t>must</w:t>
      </w:r>
      <w:r>
        <w:t xml:space="preserve"> implement what is presented there. You are allowed to implement additional classes, operations/methods, and attributes. Depending on your design choices, you might need to implement additional </w:t>
      </w:r>
      <w:r w:rsidR="007730AE">
        <w:t>functionality,</w:t>
      </w:r>
      <w:r w:rsidR="000810F8">
        <w:t xml:space="preserve"> </w:t>
      </w:r>
      <w:r w:rsidR="003170B2">
        <w:t xml:space="preserve">it will be subjectively evaluated </w:t>
      </w:r>
      <w:r w:rsidR="000810F8">
        <w:t>but not be tested explicitly.</w:t>
      </w:r>
    </w:p>
    <w:p w14:paraId="2E7A3FEC" w14:textId="7ACFCB08" w:rsidR="001423D3" w:rsidRDefault="001423D3" w:rsidP="00C977C3">
      <w:pPr>
        <w:pStyle w:val="Heading2"/>
        <w:numPr>
          <w:ilvl w:val="0"/>
          <w:numId w:val="6"/>
        </w:numPr>
      </w:pPr>
      <w:r>
        <w:t>Evaluation</w:t>
      </w:r>
      <w:r w:rsidR="000810F8">
        <w:t xml:space="preserve"> of the program implementation</w:t>
      </w:r>
      <w:r>
        <w:t xml:space="preserve"> (marking)</w:t>
      </w:r>
    </w:p>
    <w:p w14:paraId="3FA6D9E9" w14:textId="29F3A6A1" w:rsidR="001423D3" w:rsidRDefault="000810F8" w:rsidP="001423D3">
      <w:r>
        <w:t>Your code will be evaluated on 3 criteria: a) functionality, b) coding practice, and c) documentation.</w:t>
      </w:r>
    </w:p>
    <w:p w14:paraId="034C48C8" w14:textId="0F801363" w:rsidR="000810F8" w:rsidRPr="0057380F" w:rsidRDefault="000810F8" w:rsidP="000810F8">
      <w:pPr>
        <w:pStyle w:val="ListParagraph"/>
        <w:numPr>
          <w:ilvl w:val="0"/>
          <w:numId w:val="7"/>
        </w:numPr>
        <w:rPr>
          <w:b/>
          <w:bCs/>
        </w:rPr>
      </w:pPr>
      <w:r w:rsidRPr="000810F8">
        <w:rPr>
          <w:b/>
          <w:bCs/>
        </w:rPr>
        <w:t>Functionality</w:t>
      </w:r>
      <w:r>
        <w:rPr>
          <w:b/>
          <w:bCs/>
        </w:rPr>
        <w:t xml:space="preserve"> (60%)</w:t>
      </w:r>
      <w:r w:rsidRPr="000810F8">
        <w:rPr>
          <w:b/>
          <w:bCs/>
        </w:rPr>
        <w:t xml:space="preserve">: </w:t>
      </w:r>
      <w:r w:rsidRPr="000810F8">
        <w:t>Pro</w:t>
      </w:r>
      <w:r>
        <w:t xml:space="preserve">vided with the “empty” program outline are a series of Junit tests that </w:t>
      </w:r>
      <w:r w:rsidR="007730AE">
        <w:t>form the basis of the test suite that will be used</w:t>
      </w:r>
      <w:r>
        <w:t xml:space="preserve"> to evaluate the functionality of the program. The</w:t>
      </w:r>
      <w:r w:rsidR="007730AE">
        <w:t xml:space="preserve"> provided</w:t>
      </w:r>
      <w:r>
        <w:t xml:space="preserve"> tests are </w:t>
      </w:r>
      <w:r w:rsidRPr="007730AE">
        <w:rPr>
          <w:b/>
          <w:bCs/>
        </w:rPr>
        <w:t xml:space="preserve">not </w:t>
      </w:r>
      <w:r w:rsidR="0057380F" w:rsidRPr="007730AE">
        <w:rPr>
          <w:b/>
          <w:bCs/>
        </w:rPr>
        <w:t>comprehensive,</w:t>
      </w:r>
      <w:r w:rsidR="007730AE">
        <w:t xml:space="preserve"> and you are encouraged to add your own. The evaluation test suite</w:t>
      </w:r>
      <w:r w:rsidR="0057380F">
        <w:t xml:space="preserve"> (partially provided)</w:t>
      </w:r>
      <w:r w:rsidR="007730AE">
        <w:t xml:space="preserve"> will contain many more test cases, including boundary cases and reflections</w:t>
      </w:r>
      <w:r w:rsidR="0057380F">
        <w:t xml:space="preserve">. The marking will be based on the </w:t>
      </w:r>
      <w:r w:rsidR="0057380F" w:rsidRPr="0057380F">
        <w:rPr>
          <w:b/>
          <w:bCs/>
        </w:rPr>
        <w:t>proportion of test cases that your code passes</w:t>
      </w:r>
      <w:r w:rsidR="0057380F">
        <w:t xml:space="preserve"> and is semi-automatic, so make sure that your submitted code passes as many tests as possible.</w:t>
      </w:r>
    </w:p>
    <w:p w14:paraId="3F747D2E" w14:textId="1E968DD2" w:rsidR="0057380F" w:rsidRPr="00EA0990" w:rsidRDefault="0057380F" w:rsidP="000810F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Coding Practice (10%):</w:t>
      </w:r>
      <w:r>
        <w:t xml:space="preserve"> Your code will be assessed by good and recommended coding practices. </w:t>
      </w:r>
      <w:r w:rsidR="00EA0990">
        <w:t xml:space="preserve">Including but not limited </w:t>
      </w:r>
      <w:proofErr w:type="gramStart"/>
      <w:r w:rsidR="00EA0990">
        <w:t>to</w:t>
      </w:r>
      <w:ins w:id="0" w:author="Carron Shankland" w:date="2021-01-26T10:31:00Z">
        <w:r w:rsidR="000462C0">
          <w:t>:</w:t>
        </w:r>
      </w:ins>
      <w:proofErr w:type="gramEnd"/>
      <w:r>
        <w:t xml:space="preserve"> consistency of source code formatting, variable/method</w:t>
      </w:r>
      <w:r w:rsidR="00A652EE">
        <w:t xml:space="preserve"> naming, and </w:t>
      </w:r>
      <w:r w:rsidR="00803885">
        <w:t>structure.</w:t>
      </w:r>
    </w:p>
    <w:p w14:paraId="15922528" w14:textId="08779848" w:rsidR="00EA0990" w:rsidRPr="000810F8" w:rsidRDefault="00EA0990" w:rsidP="000810F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Documentation (5%): </w:t>
      </w:r>
      <w:r w:rsidR="00202112">
        <w:t xml:space="preserve">You are expected to add clear and concise Javadoc comments to each </w:t>
      </w:r>
      <w:r w:rsidR="00D9140D">
        <w:t>method and class.</w:t>
      </w:r>
      <w:r w:rsidR="00F37E64">
        <w:t xml:space="preserve"> Don’t overdo them, just keep them simple but helpful.</w:t>
      </w:r>
      <w:r w:rsidR="0070648A">
        <w:t xml:space="preserve"> </w:t>
      </w:r>
      <w:r w:rsidR="00C35C71">
        <w:t>We expect more information</w:t>
      </w:r>
      <w:r w:rsidR="00C81EC6">
        <w:t xml:space="preserve"> in these</w:t>
      </w:r>
      <w:r w:rsidR="00C35C71">
        <w:t xml:space="preserve"> than what is produced by using</w:t>
      </w:r>
      <w:r w:rsidR="00C81EC6">
        <w:t xml:space="preserve"> automatic </w:t>
      </w:r>
      <w:r w:rsidR="00C35C71">
        <w:t>IDE</w:t>
      </w:r>
      <w:r w:rsidR="00C81EC6">
        <w:t xml:space="preserve"> solutions.</w:t>
      </w:r>
    </w:p>
    <w:p w14:paraId="5ADE9691" w14:textId="5F17061C" w:rsidR="00BC6753" w:rsidRDefault="009B2ABA" w:rsidP="009B2ABA">
      <w:pPr>
        <w:pStyle w:val="Heading1"/>
        <w:numPr>
          <w:ilvl w:val="0"/>
          <w:numId w:val="3"/>
        </w:numPr>
      </w:pPr>
      <w:r>
        <w:t>XML (25/100)</w:t>
      </w:r>
    </w:p>
    <w:p w14:paraId="115254C3" w14:textId="4D4D29A2" w:rsidR="00602FF1" w:rsidRDefault="00602FF1" w:rsidP="00602FF1">
      <w:pPr>
        <w:pStyle w:val="Heading2"/>
        <w:numPr>
          <w:ilvl w:val="0"/>
          <w:numId w:val="9"/>
        </w:numPr>
      </w:pPr>
      <w:r>
        <w:t>Introduction</w:t>
      </w:r>
    </w:p>
    <w:p w14:paraId="24431248" w14:textId="28060DC5" w:rsidR="00602FF1" w:rsidRDefault="00C8780A" w:rsidP="00602FF1">
      <w:r>
        <w:t xml:space="preserve">The goal of this part of the assignment is to evaluate your familiarity of XML and exercise your skills in </w:t>
      </w:r>
      <w:r w:rsidR="00D77AAD">
        <w:t xml:space="preserve">using XML for data representation. </w:t>
      </w:r>
      <w:r w:rsidR="001B3CD4">
        <w:t xml:space="preserve">Using Java to handle, convert, and display XML data is </w:t>
      </w:r>
      <w:r w:rsidR="00FE4545">
        <w:t xml:space="preserve">evaluated in the programming task above. </w:t>
      </w:r>
      <w:r w:rsidR="00D77AAD">
        <w:t xml:space="preserve">You </w:t>
      </w:r>
      <w:r w:rsidR="00FE4545">
        <w:t>will inspect</w:t>
      </w:r>
      <w:r w:rsidR="000B5A43">
        <w:t xml:space="preserve"> example csv </w:t>
      </w:r>
      <w:r w:rsidR="008A05B8">
        <w:t xml:space="preserve">data </w:t>
      </w:r>
      <w:r w:rsidR="000B5A43">
        <w:t>files</w:t>
      </w:r>
      <w:r w:rsidR="008A05B8">
        <w:t xml:space="preserve"> and create an appropriate XML schema</w:t>
      </w:r>
      <w:r w:rsidR="00D37A71">
        <w:t xml:space="preserve"> which can be used in the Java program you implemented for the task above to export </w:t>
      </w:r>
      <w:r w:rsidR="000F15C5">
        <w:t>a bibliography</w:t>
      </w:r>
      <w:r w:rsidR="007479CC">
        <w:t xml:space="preserve"> to </w:t>
      </w:r>
      <w:r w:rsidR="00425104">
        <w:t>an XML file. You will then create a</w:t>
      </w:r>
      <w:r w:rsidR="00D37E6A">
        <w:t xml:space="preserve">n XSLT file that </w:t>
      </w:r>
      <w:r w:rsidR="00602705">
        <w:t>can be used to display a summary of an XML file from your program.</w:t>
      </w:r>
      <w:r w:rsidR="00DC074D">
        <w:t xml:space="preserve"> </w:t>
      </w:r>
    </w:p>
    <w:p w14:paraId="0B4B14D0" w14:textId="2EC05F55" w:rsidR="00DB2B75" w:rsidRDefault="00DB2B75" w:rsidP="00602FF1">
      <w:r>
        <w:t>The task within this section, although thematically connected to the programming section, can be achieved independently.</w:t>
      </w:r>
    </w:p>
    <w:p w14:paraId="4E72D936" w14:textId="03F76686" w:rsidR="00DC074D" w:rsidRDefault="00DC074D" w:rsidP="00602FF1">
      <w:r>
        <w:t>The completion of this task requires a number of skills and knowledge</w:t>
      </w:r>
      <w:r w:rsidR="00DB216C">
        <w:t>, including but not limited to</w:t>
      </w:r>
      <w:r>
        <w:t>:</w:t>
      </w:r>
    </w:p>
    <w:p w14:paraId="60B48EC9" w14:textId="51617AC9" w:rsidR="00DC074D" w:rsidRDefault="00A113C4" w:rsidP="00DC074D">
      <w:pPr>
        <w:pStyle w:val="ListParagraph"/>
        <w:numPr>
          <w:ilvl w:val="0"/>
          <w:numId w:val="5"/>
        </w:numPr>
      </w:pPr>
      <w:r>
        <w:t>XML schema definitions</w:t>
      </w:r>
    </w:p>
    <w:p w14:paraId="23B060AA" w14:textId="3AF05687" w:rsidR="00096A28" w:rsidRDefault="00DB216C" w:rsidP="00DC074D">
      <w:pPr>
        <w:pStyle w:val="ListParagraph"/>
        <w:numPr>
          <w:ilvl w:val="0"/>
          <w:numId w:val="5"/>
        </w:numPr>
      </w:pPr>
      <w:r>
        <w:t xml:space="preserve">using XSLT to summarise </w:t>
      </w:r>
      <w:r w:rsidR="001B7893">
        <w:t>data from an XML</w:t>
      </w:r>
    </w:p>
    <w:p w14:paraId="31344506" w14:textId="4E5223EE" w:rsidR="001B7893" w:rsidRDefault="000448D8" w:rsidP="00C977C3">
      <w:pPr>
        <w:pStyle w:val="Heading2"/>
        <w:numPr>
          <w:ilvl w:val="0"/>
          <w:numId w:val="9"/>
        </w:numPr>
      </w:pPr>
      <w:r>
        <w:t>Input / data</w:t>
      </w:r>
    </w:p>
    <w:p w14:paraId="2C46D424" w14:textId="63B5B888" w:rsidR="006D7902" w:rsidRDefault="000448D8" w:rsidP="000448D8">
      <w:r>
        <w:t>The input are the csv files that accompany the J</w:t>
      </w:r>
      <w:r w:rsidR="00716BF1">
        <w:t xml:space="preserve">ava code from above which are used for testing purposes. They are a number of different </w:t>
      </w:r>
      <w:r w:rsidR="00226A82">
        <w:t>data files that represent possible inp</w:t>
      </w:r>
      <w:r w:rsidR="00BE3B14">
        <w:t xml:space="preserve">uts to </w:t>
      </w:r>
      <w:r w:rsidR="00BE3B14">
        <w:lastRenderedPageBreak/>
        <w:t>the bibliography system</w:t>
      </w:r>
      <w:r w:rsidR="00436B7F">
        <w:t>.</w:t>
      </w:r>
      <w:r w:rsidR="00BE3B14">
        <w:t xml:space="preserve"> Note: they </w:t>
      </w:r>
      <w:r w:rsidR="00E717D4">
        <w:t>do not represent an exhaustive list of possible inputs</w:t>
      </w:r>
      <w:r w:rsidR="003743F9">
        <w:t xml:space="preserve"> but collectively </w:t>
      </w:r>
      <w:r w:rsidR="000661D6">
        <w:t xml:space="preserve">they represent all possible </w:t>
      </w:r>
      <w:r w:rsidR="00436B7F">
        <w:t>fields (columns)</w:t>
      </w:r>
      <w:r w:rsidR="006D7902">
        <w:t>.</w:t>
      </w:r>
    </w:p>
    <w:p w14:paraId="4D7527ED" w14:textId="737E254E" w:rsidR="006D7902" w:rsidRDefault="006D7902" w:rsidP="00C977C3">
      <w:pPr>
        <w:pStyle w:val="Heading2"/>
        <w:numPr>
          <w:ilvl w:val="0"/>
          <w:numId w:val="9"/>
        </w:numPr>
      </w:pPr>
      <w:r>
        <w:t>XML Schema (</w:t>
      </w:r>
      <w:r w:rsidR="002D0E23">
        <w:t>5%)</w:t>
      </w:r>
    </w:p>
    <w:p w14:paraId="74B47DBB" w14:textId="546F0C4F" w:rsidR="00BD06EA" w:rsidRDefault="00BD06EA" w:rsidP="00BD06EA">
      <w:r w:rsidRPr="00700E4D">
        <w:rPr>
          <w:b/>
          <w:bCs/>
        </w:rPr>
        <w:t>This task is worth 5% of the overall mark</w:t>
      </w:r>
      <w:r w:rsidR="00E372FA" w:rsidRPr="00700E4D">
        <w:rPr>
          <w:b/>
          <w:bCs/>
        </w:rPr>
        <w:t>.</w:t>
      </w:r>
      <w:r>
        <w:t xml:space="preserve"> </w:t>
      </w:r>
      <w:r w:rsidR="008958EA">
        <w:t>Finish the</w:t>
      </w:r>
      <w:r w:rsidRPr="00B938DA">
        <w:t xml:space="preserve"> XSD file, named </w:t>
      </w:r>
      <w:r w:rsidR="00F277B6" w:rsidRPr="00EC0BF0">
        <w:rPr>
          <w:b/>
          <w:bCs/>
          <w:i/>
          <w:iCs/>
        </w:rPr>
        <w:t>bibExport</w:t>
      </w:r>
      <w:r w:rsidRPr="00EC0BF0">
        <w:rPr>
          <w:b/>
          <w:bCs/>
          <w:i/>
          <w:iCs/>
        </w:rPr>
        <w:t>.xsd</w:t>
      </w:r>
      <w:r w:rsidR="008958EA" w:rsidRPr="00EC0BF0">
        <w:rPr>
          <w:b/>
          <w:bCs/>
          <w:i/>
          <w:iCs/>
        </w:rPr>
        <w:t xml:space="preserve"> in the project folder </w:t>
      </w:r>
      <w:proofErr w:type="spellStart"/>
      <w:r w:rsidR="008958EA" w:rsidRPr="00EC0BF0">
        <w:rPr>
          <w:b/>
          <w:bCs/>
          <w:i/>
          <w:iCs/>
        </w:rPr>
        <w:t>test_files</w:t>
      </w:r>
      <w:proofErr w:type="spellEnd"/>
      <w:r w:rsidRPr="00EC0BF0">
        <w:rPr>
          <w:i/>
          <w:iCs/>
        </w:rPr>
        <w:t>,</w:t>
      </w:r>
      <w:r w:rsidR="008958EA">
        <w:t xml:space="preserve"> so</w:t>
      </w:r>
      <w:r w:rsidRPr="00B938DA">
        <w:t xml:space="preserve"> that </w:t>
      </w:r>
      <w:r w:rsidR="008958EA">
        <w:t xml:space="preserve">it </w:t>
      </w:r>
      <w:r w:rsidRPr="00B938DA">
        <w:t xml:space="preserve">defines a suitable XML schema to represent the </w:t>
      </w:r>
      <w:r w:rsidR="00E372FA">
        <w:t>bibliography</w:t>
      </w:r>
      <w:r w:rsidRPr="00B938DA">
        <w:t xml:space="preserve"> data. The schema should enforce that:</w:t>
      </w:r>
    </w:p>
    <w:p w14:paraId="2719C500" w14:textId="36440D01" w:rsidR="002D0E23" w:rsidRDefault="00BD06EA" w:rsidP="00BD06EA">
      <w:pPr>
        <w:pStyle w:val="ListParagraph"/>
        <w:numPr>
          <w:ilvl w:val="0"/>
          <w:numId w:val="10"/>
        </w:numPr>
      </w:pPr>
      <w:r>
        <w:t>Appropriate types are used.</w:t>
      </w:r>
    </w:p>
    <w:p w14:paraId="6BB3AB43" w14:textId="602CF4A2" w:rsidR="001D354B" w:rsidRDefault="001D354B" w:rsidP="00BD06EA">
      <w:pPr>
        <w:pStyle w:val="ListParagraph"/>
        <w:numPr>
          <w:ilvl w:val="0"/>
          <w:numId w:val="10"/>
        </w:numPr>
      </w:pPr>
      <w:r>
        <w:t xml:space="preserve">Appropriate limitations on </w:t>
      </w:r>
      <w:r w:rsidR="00CA2315">
        <w:t>elements</w:t>
      </w:r>
      <w:r w:rsidR="00C204F4">
        <w:t xml:space="preserve"> (e.g., date formats</w:t>
      </w:r>
      <w:r w:rsidR="00734B35">
        <w:t xml:space="preserve">, </w:t>
      </w:r>
      <w:r w:rsidR="0093355D">
        <w:t xml:space="preserve">reference/citation </w:t>
      </w:r>
      <w:r w:rsidR="00734B35">
        <w:t>types, etc.)</w:t>
      </w:r>
    </w:p>
    <w:p w14:paraId="116281F5" w14:textId="319559F2" w:rsidR="00734B35" w:rsidRDefault="00734B35" w:rsidP="00C977C3">
      <w:pPr>
        <w:pStyle w:val="Heading2"/>
        <w:numPr>
          <w:ilvl w:val="0"/>
          <w:numId w:val="9"/>
        </w:numPr>
      </w:pPr>
      <w:r>
        <w:t>XLST</w:t>
      </w:r>
      <w:r w:rsidR="00044BCA">
        <w:t xml:space="preserve"> – XML to XHTML (20%)</w:t>
      </w:r>
    </w:p>
    <w:p w14:paraId="48CEBF5A" w14:textId="2A1D5927" w:rsidR="00773C5A" w:rsidRDefault="00773C5A" w:rsidP="00773C5A">
      <w:r w:rsidRPr="00700E4D">
        <w:rPr>
          <w:b/>
          <w:bCs/>
        </w:rPr>
        <w:t>This task is worth 20% of the overall mark</w:t>
      </w:r>
      <w:r>
        <w:t xml:space="preserve">. </w:t>
      </w:r>
      <w:r w:rsidR="008958EA">
        <w:t>Finish the</w:t>
      </w:r>
      <w:r>
        <w:t xml:space="preserve"> XSLT file, named </w:t>
      </w:r>
      <w:r w:rsidRPr="00EC0BF0">
        <w:rPr>
          <w:b/>
          <w:bCs/>
          <w:i/>
          <w:iCs/>
        </w:rPr>
        <w:t>xml2xhtml.xsl</w:t>
      </w:r>
      <w:r w:rsidR="008958EA" w:rsidRPr="00EC0BF0">
        <w:rPr>
          <w:b/>
          <w:bCs/>
        </w:rPr>
        <w:t xml:space="preserve"> in the project folder </w:t>
      </w:r>
      <w:proofErr w:type="spellStart"/>
      <w:r w:rsidR="008958EA" w:rsidRPr="00EC0BF0">
        <w:rPr>
          <w:b/>
          <w:bCs/>
          <w:i/>
          <w:iCs/>
        </w:rPr>
        <w:t>test_files</w:t>
      </w:r>
      <w:proofErr w:type="spellEnd"/>
      <w:r>
        <w:t xml:space="preserve">, </w:t>
      </w:r>
      <w:r w:rsidR="008958EA">
        <w:t xml:space="preserve">so </w:t>
      </w:r>
      <w:r>
        <w:t>that</w:t>
      </w:r>
      <w:r w:rsidR="008958EA">
        <w:t xml:space="preserve"> it</w:t>
      </w:r>
      <w:r>
        <w:t xml:space="preserve"> displays a summary of the data in a</w:t>
      </w:r>
      <w:r w:rsidR="005C0101">
        <w:t>n</w:t>
      </w:r>
      <w:r>
        <w:t xml:space="preserve"> XML file</w:t>
      </w:r>
      <w:r w:rsidR="005C0101">
        <w:t xml:space="preserve"> (produced by your Java program and that conforms to the schema)</w:t>
      </w:r>
      <w:r>
        <w:t xml:space="preserve"> as an XHTML file. The concision of your stylesheet will be factored in the marking. Writing a very concise stylesheet may require that you look up methods for parsing groups not seen in the lectures or practical</w:t>
      </w:r>
      <w:r w:rsidR="00C845B0">
        <w:t xml:space="preserve"> exercises</w:t>
      </w:r>
      <w:r>
        <w:t xml:space="preserve">. To produce </w:t>
      </w:r>
      <w:r w:rsidR="00C845B0">
        <w:t>bibliography</w:t>
      </w:r>
      <w:r>
        <w:t xml:space="preserve">.html, you can use online services like </w:t>
      </w:r>
      <w:hyperlink r:id="rId8" w:history="1">
        <w:r w:rsidRPr="00FE4BA8">
          <w:rPr>
            <w:rStyle w:val="Hyperlink"/>
          </w:rPr>
          <w:t>here</w:t>
        </w:r>
      </w:hyperlink>
      <w:r>
        <w:rPr>
          <w:rStyle w:val="FootnoteReference"/>
        </w:rPr>
        <w:footnoteReference w:id="1"/>
      </w:r>
      <w:r>
        <w:t>.</w:t>
      </w:r>
    </w:p>
    <w:p w14:paraId="3E8FAEE5" w14:textId="2CE40057" w:rsidR="00773C5A" w:rsidRDefault="00773C5A" w:rsidP="00773C5A">
      <w:r>
        <w:t xml:space="preserve">The desired output can be seen in </w:t>
      </w:r>
      <w:bookmarkStart w:id="1" w:name="fig1"/>
      <w:r>
        <w:t xml:space="preserve">Figure </w:t>
      </w:r>
      <w:bookmarkEnd w:id="1"/>
      <w:r w:rsidR="00EC13E6">
        <w:t>2</w:t>
      </w:r>
      <w:r>
        <w:t xml:space="preserve"> (</w:t>
      </w:r>
      <w:r w:rsidR="00E61F6C">
        <w:t>bibSummary.png</w:t>
      </w:r>
      <w:r>
        <w:t>)</w:t>
      </w:r>
      <w:r w:rsidR="00F7317B">
        <w:t xml:space="preserve">, the </w:t>
      </w:r>
      <w:r w:rsidR="00001364">
        <w:t xml:space="preserve">data displayed </w:t>
      </w:r>
      <w:r w:rsidR="00592D53">
        <w:t xml:space="preserve">is from one of the </w:t>
      </w:r>
      <w:r w:rsidR="000A0DCE">
        <w:t xml:space="preserve">test files </w:t>
      </w:r>
      <w:r w:rsidR="00B06CD4">
        <w:t xml:space="preserve">in the </w:t>
      </w:r>
      <w:proofErr w:type="spellStart"/>
      <w:r w:rsidR="00B06CD4">
        <w:t>test_files</w:t>
      </w:r>
      <w:proofErr w:type="spellEnd"/>
      <w:r w:rsidR="00B06CD4">
        <w:t xml:space="preserve"> folder</w:t>
      </w:r>
      <w:r>
        <w:t xml:space="preserve">. </w:t>
      </w:r>
    </w:p>
    <w:p w14:paraId="08D971EA" w14:textId="1B562506" w:rsidR="00044BCA" w:rsidRDefault="00A72A48" w:rsidP="00872A80">
      <w:pPr>
        <w:pStyle w:val="Heading1"/>
        <w:numPr>
          <w:ilvl w:val="0"/>
          <w:numId w:val="3"/>
        </w:numPr>
      </w:pPr>
      <w:r>
        <w:t>How to s</w:t>
      </w:r>
      <w:r w:rsidR="00872A80">
        <w:t>ubmi</w:t>
      </w:r>
      <w:r>
        <w:t>t</w:t>
      </w:r>
    </w:p>
    <w:p w14:paraId="6230CFFE" w14:textId="7329ACEA" w:rsidR="00144F4D" w:rsidRDefault="00A72A48" w:rsidP="003F3DC7">
      <w:r w:rsidRPr="00700E4D">
        <w:rPr>
          <w:b/>
          <w:bCs/>
        </w:rPr>
        <w:t>T</w:t>
      </w:r>
      <w:r w:rsidR="00144F4D" w:rsidRPr="00700E4D">
        <w:rPr>
          <w:b/>
          <w:bCs/>
        </w:rPr>
        <w:t>his assignment is worth 70% of the final marks for the module</w:t>
      </w:r>
      <w:r w:rsidR="00144F4D">
        <w:t>. As well as technical accuracy (e.g.</w:t>
      </w:r>
      <w:r w:rsidR="003F3DC7">
        <w:t>,</w:t>
      </w:r>
      <w:r w:rsidR="00144F4D">
        <w:t xml:space="preserve"> correct reading and parsing of the input file</w:t>
      </w:r>
      <w:r w:rsidR="003F3DC7">
        <w:t>s</w:t>
      </w:r>
      <w:r w:rsidR="00144F4D">
        <w:t>, correct writing of output file</w:t>
      </w:r>
      <w:r w:rsidR="003F3DC7">
        <w:t>s</w:t>
      </w:r>
      <w:r w:rsidR="00144F4D">
        <w:t>, and correct implementation of the required functionality for searching), good programming style will also be taken into account (e.g.</w:t>
      </w:r>
      <w:r w:rsidR="00F83821">
        <w:t>,</w:t>
      </w:r>
      <w:r w:rsidR="00144F4D">
        <w:t xml:space="preserve"> appropriate use of object</w:t>
      </w:r>
      <w:r w:rsidR="00F83821">
        <w:t>-</w:t>
      </w:r>
      <w:r w:rsidR="00144F4D">
        <w:t>oriented design, appropriate use of Java constructs, effective use of comment text, consistency, legibility and tidiness of program layout, suitably informative choices of variable and method names.)</w:t>
      </w:r>
    </w:p>
    <w:p w14:paraId="05A839BD" w14:textId="77777777" w:rsidR="00144F4D" w:rsidRDefault="00144F4D" w:rsidP="003F3DC7"/>
    <w:p w14:paraId="5BFD88A8" w14:textId="3546D1BC" w:rsidR="00872A80" w:rsidRDefault="00144F4D" w:rsidP="003F3DC7">
      <w:pPr>
        <w:rPr>
          <w:b/>
          <w:bCs/>
        </w:rPr>
      </w:pPr>
      <w:r w:rsidRPr="009B49D0">
        <w:rPr>
          <w:b/>
          <w:bCs/>
        </w:rPr>
        <w:t xml:space="preserve">You will need to submit your work on Canvas as a zipped file bearing your university </w:t>
      </w:r>
      <w:r w:rsidR="00A35C0F" w:rsidRPr="009B49D0">
        <w:rPr>
          <w:b/>
          <w:bCs/>
        </w:rPr>
        <w:t>student number</w:t>
      </w:r>
      <w:r w:rsidRPr="009B49D0">
        <w:rPr>
          <w:b/>
          <w:bCs/>
        </w:rPr>
        <w:t xml:space="preserve"> (</w:t>
      </w:r>
      <w:r w:rsidR="009B49D0" w:rsidRPr="009B49D0">
        <w:rPr>
          <w:b/>
          <w:bCs/>
        </w:rPr>
        <w:t>7 digits</w:t>
      </w:r>
      <w:r w:rsidRPr="009B49D0">
        <w:rPr>
          <w:b/>
          <w:bCs/>
        </w:rPr>
        <w:t>, e.g.,</w:t>
      </w:r>
      <w:r w:rsidR="009B49D0" w:rsidRPr="009B49D0">
        <w:rPr>
          <w:b/>
          <w:bCs/>
        </w:rPr>
        <w:t xml:space="preserve"> 1234567</w:t>
      </w:r>
      <w:r w:rsidRPr="009B49D0">
        <w:rPr>
          <w:b/>
          <w:bCs/>
        </w:rPr>
        <w:t>.zip).</w:t>
      </w:r>
      <w:r w:rsidR="003F14EE" w:rsidRPr="009B49D0">
        <w:rPr>
          <w:b/>
          <w:bCs/>
        </w:rPr>
        <w:t xml:space="preserve"> </w:t>
      </w:r>
    </w:p>
    <w:p w14:paraId="073EC7B4" w14:textId="55F645A1" w:rsidR="00584ACD" w:rsidRDefault="00584ACD" w:rsidP="00584ACD">
      <w:r>
        <w:t xml:space="preserve">Produce this zip file </w:t>
      </w:r>
      <w:r w:rsidRPr="00584ACD">
        <w:rPr>
          <w:b/>
          <w:bCs/>
        </w:rPr>
        <w:t>from your IDE</w:t>
      </w:r>
      <w:r w:rsidR="008C0211">
        <w:t xml:space="preserve"> (e.g., </w:t>
      </w:r>
      <w:proofErr w:type="spellStart"/>
      <w:r w:rsidR="008C0211">
        <w:t>Netbeans</w:t>
      </w:r>
      <w:proofErr w:type="spellEnd"/>
      <w:r w:rsidR="008C0211">
        <w:t>, IntelliJ, Eclipse, etc.)</w:t>
      </w:r>
      <w:r w:rsidR="00AC58CC">
        <w:t xml:space="preserve"> and it must contain the whole Java project from </w:t>
      </w:r>
      <w:r w:rsidR="00326F4D">
        <w:t>the programming task (if you are just directly working with the project that was provided then all dependencies should have been automatically added to the Maven pom file</w:t>
      </w:r>
      <w:r w:rsidR="009A3758">
        <w:t xml:space="preserve"> and therefore do not need to be </w:t>
      </w:r>
      <w:r w:rsidR="00803BC5">
        <w:t>“physically” included in the zip file</w:t>
      </w:r>
      <w:r w:rsidR="00326F4D">
        <w:t>)</w:t>
      </w:r>
      <w:r w:rsidR="00803BC5">
        <w:t>.</w:t>
      </w:r>
    </w:p>
    <w:p w14:paraId="63DA0C26" w14:textId="2B49DD49" w:rsidR="00C01DA5" w:rsidRDefault="00C01DA5" w:rsidP="00584ACD">
      <w:r>
        <w:t>I recommend following these steps</w:t>
      </w:r>
      <w:r w:rsidR="00067AAA">
        <w:t xml:space="preserve"> (assuming you have </w:t>
      </w:r>
      <w:r w:rsidR="00706F75">
        <w:t>just directly extended the provided project’s source)</w:t>
      </w:r>
      <w:r>
        <w:t>:</w:t>
      </w:r>
    </w:p>
    <w:p w14:paraId="0AC21A13" w14:textId="245E2FC4" w:rsidR="00171618" w:rsidRDefault="00706F75" w:rsidP="00171618">
      <w:pPr>
        <w:pStyle w:val="ListParagraph"/>
        <w:numPr>
          <w:ilvl w:val="0"/>
          <w:numId w:val="14"/>
        </w:numPr>
      </w:pPr>
      <w:r>
        <w:t xml:space="preserve">Save </w:t>
      </w:r>
      <w:r w:rsidR="00EC0BF0">
        <w:t>all files</w:t>
      </w:r>
      <w:r w:rsidR="00B025D9">
        <w:t xml:space="preserve"> (</w:t>
      </w:r>
      <w:r w:rsidR="00335323">
        <w:t xml:space="preserve">alternatively </w:t>
      </w:r>
      <w:r w:rsidR="00B025D9">
        <w:t xml:space="preserve">commit and push to </w:t>
      </w:r>
      <w:r w:rsidR="00335323">
        <w:t xml:space="preserve">your private repository if you are working </w:t>
      </w:r>
      <w:r w:rsidR="00091DA3">
        <w:t xml:space="preserve">with </w:t>
      </w:r>
      <w:r w:rsidR="000D275F">
        <w:t>Git)</w:t>
      </w:r>
      <w:r w:rsidR="00091DA3">
        <w:t>.</w:t>
      </w:r>
    </w:p>
    <w:p w14:paraId="4C5B40A7" w14:textId="0ADEFFEA" w:rsidR="00171618" w:rsidRDefault="00F0265C" w:rsidP="00385B06">
      <w:pPr>
        <w:pStyle w:val="ListParagraph"/>
        <w:numPr>
          <w:ilvl w:val="0"/>
          <w:numId w:val="14"/>
        </w:numPr>
      </w:pPr>
      <w:r>
        <w:t>Th</w:t>
      </w:r>
      <w:r w:rsidR="00B03E9B">
        <w:t>is and the following</w:t>
      </w:r>
      <w:r>
        <w:t xml:space="preserve"> step</w:t>
      </w:r>
      <w:r w:rsidR="00B03E9B">
        <w:t>s</w:t>
      </w:r>
      <w:r>
        <w:t xml:space="preserve"> depend on your IDE</w:t>
      </w:r>
      <w:r w:rsidR="002317FD">
        <w:t xml:space="preserve"> and/or </w:t>
      </w:r>
      <w:r w:rsidR="00E233DC">
        <w:t>OS</w:t>
      </w:r>
      <w:r>
        <w:t xml:space="preserve">, I use </w:t>
      </w:r>
      <w:proofErr w:type="spellStart"/>
      <w:r>
        <w:t>Netbeans</w:t>
      </w:r>
      <w:proofErr w:type="spellEnd"/>
      <w:r w:rsidR="002317FD">
        <w:t xml:space="preserve"> on a Mac</w:t>
      </w:r>
      <w:r>
        <w:t xml:space="preserve">. </w:t>
      </w:r>
      <w:r w:rsidR="00A06E17">
        <w:t>Select the project in the project</w:t>
      </w:r>
      <w:r w:rsidR="002317FD">
        <w:t xml:space="preserve"> navigation window</w:t>
      </w:r>
    </w:p>
    <w:p w14:paraId="3E0E672E" w14:textId="13E27FF5" w:rsidR="002317FD" w:rsidRDefault="002317FD" w:rsidP="00385B06">
      <w:pPr>
        <w:pStyle w:val="ListParagraph"/>
        <w:numPr>
          <w:ilvl w:val="0"/>
          <w:numId w:val="14"/>
        </w:numPr>
      </w:pPr>
      <w:r>
        <w:t xml:space="preserve">Click </w:t>
      </w:r>
      <w:r w:rsidR="00E233DC">
        <w:t>“File” and select “Export”</w:t>
      </w:r>
    </w:p>
    <w:p w14:paraId="51B22E86" w14:textId="151FDEAF" w:rsidR="00F0265C" w:rsidRDefault="00E233DC" w:rsidP="00E233DC">
      <w:pPr>
        <w:pStyle w:val="ListParagraph"/>
        <w:numPr>
          <w:ilvl w:val="0"/>
          <w:numId w:val="14"/>
        </w:numPr>
      </w:pPr>
      <w:r>
        <w:t>Select “To zip” or equivalent</w:t>
      </w:r>
    </w:p>
    <w:p w14:paraId="02AE91C8" w14:textId="4DC19F03" w:rsidR="00E233DC" w:rsidRDefault="00E233DC" w:rsidP="00E233DC">
      <w:pPr>
        <w:pStyle w:val="ListParagraph"/>
        <w:numPr>
          <w:ilvl w:val="0"/>
          <w:numId w:val="14"/>
        </w:numPr>
      </w:pPr>
      <w:r>
        <w:t>Save the zip file with your studen</w:t>
      </w:r>
      <w:r w:rsidR="00E5500D">
        <w:t>t number</w:t>
      </w:r>
    </w:p>
    <w:p w14:paraId="17FE27AF" w14:textId="0ADF76F7" w:rsidR="00E5500D" w:rsidRDefault="00E5500D" w:rsidP="00E233DC">
      <w:pPr>
        <w:pStyle w:val="ListParagraph"/>
        <w:numPr>
          <w:ilvl w:val="0"/>
          <w:numId w:val="14"/>
        </w:numPr>
      </w:pPr>
      <w:r>
        <w:t>Upload the zip file to Canvas</w:t>
      </w:r>
    </w:p>
    <w:p w14:paraId="39E39F19" w14:textId="2CA95660" w:rsidR="001472C4" w:rsidRDefault="001472C4">
      <w:r>
        <w:br w:type="page"/>
      </w:r>
    </w:p>
    <w:p w14:paraId="1A1A117E" w14:textId="77777777" w:rsidR="00D840B8" w:rsidRDefault="001472C4" w:rsidP="00D840B8">
      <w:pPr>
        <w:keepNext/>
      </w:pPr>
      <w:r>
        <w:rPr>
          <w:noProof/>
        </w:rPr>
        <w:lastRenderedPageBreak/>
        <w:drawing>
          <wp:inline distT="0" distB="0" distL="0" distR="0" wp14:anchorId="7A6557C5" wp14:editId="6A4350CD">
            <wp:extent cx="5727700" cy="5438775"/>
            <wp:effectExtent l="63500" t="63500" r="127000" b="123825"/>
            <wp:docPr id="2" name="Picture 2" descr="A Class diagram describing the tested requirements of the implemented Bibliograph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ass diagram describing the tested requirements of the implemented Bibliography system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3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36881" w14:textId="2E210CC0" w:rsidR="001472C4" w:rsidRDefault="00D840B8" w:rsidP="00D840B8">
      <w:pPr>
        <w:pStyle w:val="Caption"/>
      </w:pPr>
      <w:r>
        <w:t xml:space="preserve">Figure </w:t>
      </w:r>
      <w:fldSimple w:instr=" SEQ Figure \* ARABIC ">
        <w:r w:rsidR="00FF631D">
          <w:rPr>
            <w:noProof/>
          </w:rPr>
          <w:t>1</w:t>
        </w:r>
      </w:fldSimple>
      <w:r>
        <w:t>: The Class diagram describing the elements of the bibliography system that will be tested.</w:t>
      </w:r>
    </w:p>
    <w:p w14:paraId="4621849D" w14:textId="77777777" w:rsidR="00FF631D" w:rsidRDefault="00410CB3" w:rsidP="00FF631D">
      <w:pPr>
        <w:keepNext/>
      </w:pPr>
      <w:r>
        <w:rPr>
          <w:noProof/>
        </w:rPr>
        <w:lastRenderedPageBreak/>
        <w:drawing>
          <wp:inline distT="0" distB="0" distL="0" distR="0" wp14:anchorId="56817A84" wp14:editId="4D8EAF59">
            <wp:extent cx="5372100" cy="5524500"/>
            <wp:effectExtent l="63500" t="63500" r="127000" b="127000"/>
            <wp:docPr id="3" name="Picture 3" descr="An example of how the bibliography summary should look lik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 example of how the bibliography summary should look like. 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2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50E2A0" w14:textId="4966DD90" w:rsidR="00D840B8" w:rsidRPr="00D840B8" w:rsidRDefault="00FF631D" w:rsidP="00FF63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E823E5">
        <w:t>An example of how the bibliography summary should look</w:t>
      </w:r>
      <w:del w:id="2" w:author="Carron Shankland" w:date="2021-01-26T10:34:00Z">
        <w:r w:rsidRPr="00E823E5" w:rsidDel="000462C0">
          <w:delText xml:space="preserve"> like</w:delText>
        </w:r>
      </w:del>
      <w:r w:rsidRPr="00E823E5">
        <w:t xml:space="preserve">. </w:t>
      </w:r>
      <w:r>
        <w:t>The data is from one of the test files accompanying the reduced project files.</w:t>
      </w:r>
    </w:p>
    <w:sectPr w:rsidR="00D840B8" w:rsidRPr="00D840B8" w:rsidSect="003A3F47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82E95" w14:textId="77777777" w:rsidR="003C6203" w:rsidRDefault="003C6203" w:rsidP="007E2E25">
      <w:r>
        <w:separator/>
      </w:r>
    </w:p>
  </w:endnote>
  <w:endnote w:type="continuationSeparator" w:id="0">
    <w:p w14:paraId="49876038" w14:textId="77777777" w:rsidR="003C6203" w:rsidRDefault="003C6203" w:rsidP="007E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4E241" w14:textId="77777777" w:rsidR="007E2E25" w:rsidRDefault="007E2E2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D587EA7" w14:textId="77777777" w:rsidR="007E2E25" w:rsidRDefault="007E2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3A80" w14:textId="77777777" w:rsidR="003C6203" w:rsidRDefault="003C6203" w:rsidP="007E2E25">
      <w:r>
        <w:separator/>
      </w:r>
    </w:p>
  </w:footnote>
  <w:footnote w:type="continuationSeparator" w:id="0">
    <w:p w14:paraId="784B1450" w14:textId="77777777" w:rsidR="003C6203" w:rsidRDefault="003C6203" w:rsidP="007E2E25">
      <w:r>
        <w:continuationSeparator/>
      </w:r>
    </w:p>
  </w:footnote>
  <w:footnote w:id="1">
    <w:p w14:paraId="35D2B479" w14:textId="77777777" w:rsidR="00773C5A" w:rsidRPr="00FE4BA8" w:rsidRDefault="00773C5A" w:rsidP="00773C5A">
      <w:pPr>
        <w:pStyle w:val="FootnoteText"/>
        <w:rPr>
          <w:lang w:val="is-IS"/>
        </w:rPr>
      </w:pPr>
      <w:r>
        <w:rPr>
          <w:rStyle w:val="FootnoteReference"/>
        </w:rPr>
        <w:footnoteRef/>
      </w:r>
      <w:r>
        <w:t xml:space="preserve"> </w:t>
      </w:r>
      <w:r w:rsidRPr="00A02514">
        <w:t>https://www.freeformatter.com/xsl-transformer.html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C7A80" w14:textId="77777777" w:rsidR="007E2E25" w:rsidRDefault="007E2E2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0AE965" wp14:editId="2FA87639">
          <wp:simplePos x="0" y="0"/>
          <wp:positionH relativeFrom="column">
            <wp:posOffset>3976600</wp:posOffset>
          </wp:positionH>
          <wp:positionV relativeFrom="paragraph">
            <wp:posOffset>-31146</wp:posOffset>
          </wp:positionV>
          <wp:extent cx="1579122" cy="391347"/>
          <wp:effectExtent l="0" t="0" r="0" b="2540"/>
          <wp:wrapNone/>
          <wp:docPr id="1" name="Picture 1" descr="Green text on a black background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een text on a black background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122" cy="391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Computing Science and Mathematics</w:t>
    </w:r>
  </w:p>
  <w:p w14:paraId="1BD45E63" w14:textId="77777777" w:rsidR="007E2E25" w:rsidRDefault="007E2E25">
    <w:pPr>
      <w:pStyle w:val="Header"/>
    </w:pPr>
    <w:r>
      <w:t>CSCU9T4 – Managing Information</w:t>
    </w:r>
  </w:p>
  <w:p w14:paraId="3D35C64B" w14:textId="77777777" w:rsidR="007E2E25" w:rsidRDefault="007E2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57C"/>
    <w:multiLevelType w:val="hybridMultilevel"/>
    <w:tmpl w:val="FA924312"/>
    <w:lvl w:ilvl="0" w:tplc="FDEA82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14F9"/>
    <w:multiLevelType w:val="hybridMultilevel"/>
    <w:tmpl w:val="951C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1A71"/>
    <w:multiLevelType w:val="hybridMultilevel"/>
    <w:tmpl w:val="54FE1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844E1"/>
    <w:multiLevelType w:val="hybridMultilevel"/>
    <w:tmpl w:val="A9CA3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5F16"/>
    <w:multiLevelType w:val="hybridMultilevel"/>
    <w:tmpl w:val="DB2CE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41F4"/>
    <w:multiLevelType w:val="hybridMultilevel"/>
    <w:tmpl w:val="BAB40F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A5AC1"/>
    <w:multiLevelType w:val="hybridMultilevel"/>
    <w:tmpl w:val="FEA80906"/>
    <w:lvl w:ilvl="0" w:tplc="248EE0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05623"/>
    <w:multiLevelType w:val="hybridMultilevel"/>
    <w:tmpl w:val="94224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26B00"/>
    <w:multiLevelType w:val="hybridMultilevel"/>
    <w:tmpl w:val="B1AA7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A577B"/>
    <w:multiLevelType w:val="hybridMultilevel"/>
    <w:tmpl w:val="1ABC00B0"/>
    <w:lvl w:ilvl="0" w:tplc="FE4E98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D7DE8"/>
    <w:multiLevelType w:val="hybridMultilevel"/>
    <w:tmpl w:val="22B6FDDC"/>
    <w:lvl w:ilvl="0" w:tplc="3560E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F5AB1"/>
    <w:multiLevelType w:val="hybridMultilevel"/>
    <w:tmpl w:val="288E3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102C0"/>
    <w:multiLevelType w:val="hybridMultilevel"/>
    <w:tmpl w:val="513E4C56"/>
    <w:lvl w:ilvl="0" w:tplc="0E226B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95B6C"/>
    <w:multiLevelType w:val="hybridMultilevel"/>
    <w:tmpl w:val="462A0584"/>
    <w:lvl w:ilvl="0" w:tplc="3560E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ron Shankland">
    <w15:presenceInfo w15:providerId="AD" w15:userId="S::ces1@stir.ac.uk::9c5fb456-0f9a-425d-be6a-b86c29a3eb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53"/>
    <w:rsid w:val="00001364"/>
    <w:rsid w:val="00012941"/>
    <w:rsid w:val="000448D8"/>
    <w:rsid w:val="00044BCA"/>
    <w:rsid w:val="000462C0"/>
    <w:rsid w:val="000661D6"/>
    <w:rsid w:val="00067AAA"/>
    <w:rsid w:val="00072687"/>
    <w:rsid w:val="000810F8"/>
    <w:rsid w:val="00083196"/>
    <w:rsid w:val="00091DA3"/>
    <w:rsid w:val="00096A28"/>
    <w:rsid w:val="000A0DCE"/>
    <w:rsid w:val="000A3572"/>
    <w:rsid w:val="000B5A43"/>
    <w:rsid w:val="000D275F"/>
    <w:rsid w:val="000F15C5"/>
    <w:rsid w:val="00121383"/>
    <w:rsid w:val="001423D3"/>
    <w:rsid w:val="00144F4D"/>
    <w:rsid w:val="001472C4"/>
    <w:rsid w:val="00171618"/>
    <w:rsid w:val="001B3CD4"/>
    <w:rsid w:val="001B7893"/>
    <w:rsid w:val="001D354B"/>
    <w:rsid w:val="001F1AB9"/>
    <w:rsid w:val="001F77D1"/>
    <w:rsid w:val="00202112"/>
    <w:rsid w:val="0021130B"/>
    <w:rsid w:val="00226A82"/>
    <w:rsid w:val="002317FD"/>
    <w:rsid w:val="00290464"/>
    <w:rsid w:val="00290945"/>
    <w:rsid w:val="002A5439"/>
    <w:rsid w:val="002B2CE1"/>
    <w:rsid w:val="002D0E23"/>
    <w:rsid w:val="003170B2"/>
    <w:rsid w:val="00326F4D"/>
    <w:rsid w:val="00335323"/>
    <w:rsid w:val="003634C1"/>
    <w:rsid w:val="003743F9"/>
    <w:rsid w:val="00385B06"/>
    <w:rsid w:val="003A3F47"/>
    <w:rsid w:val="003B2219"/>
    <w:rsid w:val="003C6203"/>
    <w:rsid w:val="003F14EE"/>
    <w:rsid w:val="003F3DC7"/>
    <w:rsid w:val="00410CB3"/>
    <w:rsid w:val="00425104"/>
    <w:rsid w:val="00436B7F"/>
    <w:rsid w:val="004F0892"/>
    <w:rsid w:val="0057380F"/>
    <w:rsid w:val="00584ACD"/>
    <w:rsid w:val="00592D53"/>
    <w:rsid w:val="005C0101"/>
    <w:rsid w:val="00602705"/>
    <w:rsid w:val="00602FF1"/>
    <w:rsid w:val="006041FA"/>
    <w:rsid w:val="006046E3"/>
    <w:rsid w:val="006D7902"/>
    <w:rsid w:val="00700E4D"/>
    <w:rsid w:val="0070648A"/>
    <w:rsid w:val="00706F75"/>
    <w:rsid w:val="00711658"/>
    <w:rsid w:val="00711F30"/>
    <w:rsid w:val="00716BF1"/>
    <w:rsid w:val="00734B35"/>
    <w:rsid w:val="007479CC"/>
    <w:rsid w:val="007730AE"/>
    <w:rsid w:val="00773C5A"/>
    <w:rsid w:val="00786575"/>
    <w:rsid w:val="007E2E25"/>
    <w:rsid w:val="007F271D"/>
    <w:rsid w:val="00803885"/>
    <w:rsid w:val="00803BC5"/>
    <w:rsid w:val="008046C5"/>
    <w:rsid w:val="00872A80"/>
    <w:rsid w:val="008919DA"/>
    <w:rsid w:val="008958EA"/>
    <w:rsid w:val="008A05B8"/>
    <w:rsid w:val="008C0211"/>
    <w:rsid w:val="008C07CF"/>
    <w:rsid w:val="009009C5"/>
    <w:rsid w:val="00902AD3"/>
    <w:rsid w:val="0093355D"/>
    <w:rsid w:val="0094529B"/>
    <w:rsid w:val="009A3758"/>
    <w:rsid w:val="009A695F"/>
    <w:rsid w:val="009B2ABA"/>
    <w:rsid w:val="009B49D0"/>
    <w:rsid w:val="00A06E17"/>
    <w:rsid w:val="00A113C4"/>
    <w:rsid w:val="00A35C0F"/>
    <w:rsid w:val="00A652EE"/>
    <w:rsid w:val="00A72A48"/>
    <w:rsid w:val="00AC0DA9"/>
    <w:rsid w:val="00AC58CC"/>
    <w:rsid w:val="00B025D9"/>
    <w:rsid w:val="00B03E9B"/>
    <w:rsid w:val="00B06CD4"/>
    <w:rsid w:val="00B145DB"/>
    <w:rsid w:val="00B81C39"/>
    <w:rsid w:val="00B83AFA"/>
    <w:rsid w:val="00B930FC"/>
    <w:rsid w:val="00BC6753"/>
    <w:rsid w:val="00BD06EA"/>
    <w:rsid w:val="00BE3B14"/>
    <w:rsid w:val="00C01DA5"/>
    <w:rsid w:val="00C204F4"/>
    <w:rsid w:val="00C2165A"/>
    <w:rsid w:val="00C35C71"/>
    <w:rsid w:val="00C47B0B"/>
    <w:rsid w:val="00C50270"/>
    <w:rsid w:val="00C50DF2"/>
    <w:rsid w:val="00C5528A"/>
    <w:rsid w:val="00C606E8"/>
    <w:rsid w:val="00C81EC6"/>
    <w:rsid w:val="00C845B0"/>
    <w:rsid w:val="00C8780A"/>
    <w:rsid w:val="00C977C3"/>
    <w:rsid w:val="00CA1E6E"/>
    <w:rsid w:val="00CA2315"/>
    <w:rsid w:val="00CE6888"/>
    <w:rsid w:val="00D000E6"/>
    <w:rsid w:val="00D242CB"/>
    <w:rsid w:val="00D37A71"/>
    <w:rsid w:val="00D37E6A"/>
    <w:rsid w:val="00D77AAD"/>
    <w:rsid w:val="00D840B8"/>
    <w:rsid w:val="00D87C16"/>
    <w:rsid w:val="00D9131D"/>
    <w:rsid w:val="00D9140D"/>
    <w:rsid w:val="00DB216C"/>
    <w:rsid w:val="00DB2B75"/>
    <w:rsid w:val="00DC074D"/>
    <w:rsid w:val="00E03314"/>
    <w:rsid w:val="00E233DC"/>
    <w:rsid w:val="00E372FA"/>
    <w:rsid w:val="00E5500D"/>
    <w:rsid w:val="00E61F6C"/>
    <w:rsid w:val="00E671D3"/>
    <w:rsid w:val="00E717D4"/>
    <w:rsid w:val="00E83F8F"/>
    <w:rsid w:val="00EA0990"/>
    <w:rsid w:val="00EC0BF0"/>
    <w:rsid w:val="00EC13E6"/>
    <w:rsid w:val="00ED3E2C"/>
    <w:rsid w:val="00F0265C"/>
    <w:rsid w:val="00F277B6"/>
    <w:rsid w:val="00F31FA0"/>
    <w:rsid w:val="00F37E64"/>
    <w:rsid w:val="00F7317B"/>
    <w:rsid w:val="00F83821"/>
    <w:rsid w:val="00F87F37"/>
    <w:rsid w:val="00FE4545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F9B3D9"/>
  <w15:chartTrackingRefBased/>
  <w15:docId w15:val="{C566F3AB-79E8-7647-A47D-AC57B69F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2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E25"/>
  </w:style>
  <w:style w:type="paragraph" w:styleId="Footer">
    <w:name w:val="footer"/>
    <w:basedOn w:val="Normal"/>
    <w:link w:val="FooterChar"/>
    <w:uiPriority w:val="99"/>
    <w:unhideWhenUsed/>
    <w:rsid w:val="007E2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E25"/>
  </w:style>
  <w:style w:type="paragraph" w:styleId="ListParagraph">
    <w:name w:val="List Paragraph"/>
    <w:basedOn w:val="Normal"/>
    <w:uiPriority w:val="34"/>
    <w:qFormat/>
    <w:rsid w:val="00BC67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69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6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6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9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4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19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C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C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C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840B8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6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2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2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xsl-transform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ir.ac.uk/about/professional-services/student-academic-and-corporate-services/academic-registry/academic-policy-and-practice/quality-handbook/academic-integrity-policy-and-academic-misconduct-procedur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emundur/Library/Group%20Containers/UBF8T346G9.Office/User%20Content.localized/Templates.localized/CSCU9T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CSCU9T4.dotx</Template>
  <TotalTime>336</TotalTime>
  <Pages>6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Haraldsson, Saemundur</dc:creator>
  <cp:keywords/>
  <dc:description/>
  <cp:lastModifiedBy>Haraldsson, Saemundur</cp:lastModifiedBy>
  <cp:revision>132</cp:revision>
  <dcterms:created xsi:type="dcterms:W3CDTF">2021-01-24T13:54:00Z</dcterms:created>
  <dcterms:modified xsi:type="dcterms:W3CDTF">2021-01-27T14:15:00Z</dcterms:modified>
</cp:coreProperties>
</file>